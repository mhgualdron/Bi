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14B8" w14:textId="77777777" w:rsidR="009F1507" w:rsidRPr="009F1507" w:rsidRDefault="009F1507" w:rsidP="009F1507">
      <w:r w:rsidRPr="009F1507">
        <w:t>Power BI es una solución integral de </w:t>
      </w:r>
      <w:proofErr w:type="gramStart"/>
      <w:r w:rsidRPr="009F1507">
        <w:rPr>
          <w:b/>
          <w:bCs/>
        </w:rPr>
        <w:t xml:space="preserve">Business </w:t>
      </w:r>
      <w:proofErr w:type="spellStart"/>
      <w:r w:rsidRPr="009F1507">
        <w:rPr>
          <w:b/>
          <w:bCs/>
        </w:rPr>
        <w:t>Intelligence</w:t>
      </w:r>
      <w:proofErr w:type="spellEnd"/>
      <w:proofErr w:type="gramEnd"/>
      <w:r w:rsidRPr="009F1507">
        <w:t>, que proporciona una vista detallada de los datos más críticos dentro de una organización.</w:t>
      </w:r>
    </w:p>
    <w:p w14:paraId="5C2BA990" w14:textId="77777777" w:rsidR="009F1507" w:rsidRPr="009F1507" w:rsidRDefault="009F1507" w:rsidP="009F1507">
      <w:pPr>
        <w:rPr>
          <w:b/>
          <w:bCs/>
        </w:rPr>
      </w:pPr>
      <w:r w:rsidRPr="009F1507">
        <w:rPr>
          <w:b/>
          <w:bCs/>
        </w:rPr>
        <w:t xml:space="preserve">¿Qué es </w:t>
      </w:r>
      <w:proofErr w:type="gramStart"/>
      <w:r w:rsidRPr="009F1507">
        <w:rPr>
          <w:b/>
          <w:bCs/>
        </w:rPr>
        <w:t xml:space="preserve">Business </w:t>
      </w:r>
      <w:proofErr w:type="spellStart"/>
      <w:r w:rsidRPr="009F1507">
        <w:rPr>
          <w:b/>
          <w:bCs/>
        </w:rPr>
        <w:t>Intelligence</w:t>
      </w:r>
      <w:proofErr w:type="spellEnd"/>
      <w:proofErr w:type="gramEnd"/>
      <w:r w:rsidRPr="009F1507">
        <w:rPr>
          <w:b/>
          <w:bCs/>
        </w:rPr>
        <w:t xml:space="preserve"> (BI)?</w:t>
      </w:r>
    </w:p>
    <w:p w14:paraId="1214E789" w14:textId="77777777" w:rsidR="009F1507" w:rsidRPr="009F1507" w:rsidRDefault="009F1507" w:rsidP="009F1507">
      <w:r w:rsidRPr="009F1507">
        <w:t>Es la habilidad de transformar los datos en información, y la información en conocimiento, para agilizar la toma de decisiones.</w:t>
      </w:r>
    </w:p>
    <w:p w14:paraId="47032DAA" w14:textId="77777777" w:rsidR="009F1507" w:rsidRPr="009F1507" w:rsidRDefault="009F1507" w:rsidP="009F1507">
      <w:pPr>
        <w:rPr>
          <w:b/>
          <w:bCs/>
        </w:rPr>
      </w:pPr>
      <w:r w:rsidRPr="009F1507">
        <w:rPr>
          <w:b/>
          <w:bCs/>
        </w:rPr>
        <w:t>Flujo de BI</w:t>
      </w:r>
    </w:p>
    <w:p w14:paraId="5FFBA3C1" w14:textId="77777777" w:rsidR="009F1507" w:rsidRPr="009F1507" w:rsidRDefault="009F1507" w:rsidP="009F1507">
      <w:pPr>
        <w:numPr>
          <w:ilvl w:val="0"/>
          <w:numId w:val="1"/>
        </w:numPr>
      </w:pPr>
      <w:r w:rsidRPr="009F1507">
        <w:rPr>
          <w:b/>
          <w:bCs/>
        </w:rPr>
        <w:t>ETL (</w:t>
      </w:r>
      <w:proofErr w:type="spellStart"/>
      <w:r w:rsidRPr="009F1507">
        <w:rPr>
          <w:b/>
          <w:bCs/>
        </w:rPr>
        <w:t>Extract</w:t>
      </w:r>
      <w:proofErr w:type="spellEnd"/>
      <w:r w:rsidRPr="009F1507">
        <w:rPr>
          <w:b/>
          <w:bCs/>
        </w:rPr>
        <w:t xml:space="preserve"> - </w:t>
      </w:r>
      <w:proofErr w:type="spellStart"/>
      <w:r w:rsidRPr="009F1507">
        <w:rPr>
          <w:b/>
          <w:bCs/>
        </w:rPr>
        <w:t>Transform</w:t>
      </w:r>
      <w:proofErr w:type="spellEnd"/>
      <w:r w:rsidRPr="009F1507">
        <w:rPr>
          <w:b/>
          <w:bCs/>
        </w:rPr>
        <w:t xml:space="preserve"> - Load)</w:t>
      </w:r>
      <w:r w:rsidRPr="009F1507">
        <w:t>: se refiere a la extracción, transformación y carga de los datos. Es un proceso requerido para convertir los datos en información.</w:t>
      </w:r>
      <w:r w:rsidRPr="009F1507">
        <w:br/>
        <w:t xml:space="preserve">Algunas herramientas para ETL son Power Center, </w:t>
      </w:r>
      <w:proofErr w:type="spellStart"/>
      <w:r w:rsidRPr="009F1507">
        <w:t>Integration</w:t>
      </w:r>
      <w:proofErr w:type="spellEnd"/>
      <w:r w:rsidRPr="009F1507">
        <w:t xml:space="preserve"> </w:t>
      </w:r>
      <w:proofErr w:type="spellStart"/>
      <w:r w:rsidRPr="009F1507">
        <w:t>Services</w:t>
      </w:r>
      <w:proofErr w:type="spellEnd"/>
      <w:r w:rsidRPr="009F1507">
        <w:t xml:space="preserve"> y ODI. </w:t>
      </w:r>
      <w:r w:rsidRPr="009F1507">
        <w:rPr>
          <w:b/>
          <w:bCs/>
        </w:rPr>
        <w:t xml:space="preserve">Permiten establecer un flujo de procesos que ayuda a homologar y limpiar datos, para luego cargarlos en un data </w:t>
      </w:r>
      <w:proofErr w:type="spellStart"/>
      <w:r w:rsidRPr="009F1507">
        <w:rPr>
          <w:b/>
          <w:bCs/>
        </w:rPr>
        <w:t>warehouse</w:t>
      </w:r>
      <w:proofErr w:type="spellEnd"/>
      <w:r w:rsidRPr="009F1507">
        <w:t>; lo que nos lleva al modelado de datos.</w:t>
      </w:r>
    </w:p>
    <w:p w14:paraId="53C60A83" w14:textId="77777777" w:rsidR="009F1507" w:rsidRPr="009F1507" w:rsidRDefault="009F1507" w:rsidP="009F1507">
      <w:pPr>
        <w:numPr>
          <w:ilvl w:val="0"/>
          <w:numId w:val="1"/>
        </w:numPr>
      </w:pPr>
      <w:r w:rsidRPr="009F1507">
        <w:rPr>
          <w:b/>
          <w:bCs/>
        </w:rPr>
        <w:t>Modelado</w:t>
      </w:r>
      <w:r w:rsidRPr="009F1507">
        <w:t>: a través de relaciones y creación de métricas e indicadores se establece el modelo de datos para responder a las preguntas de negocio. Aquí tenemos herramientas como </w:t>
      </w:r>
      <w:hyperlink r:id="rId5" w:tgtFrame="_blank" w:history="1">
        <w:r w:rsidRPr="009F1507">
          <w:rPr>
            <w:rStyle w:val="Hipervnculo"/>
          </w:rPr>
          <w:t xml:space="preserve">Erwin Data </w:t>
        </w:r>
        <w:proofErr w:type="spellStart"/>
        <w:r w:rsidRPr="009F1507">
          <w:rPr>
            <w:rStyle w:val="Hipervnculo"/>
          </w:rPr>
          <w:t>modeler</w:t>
        </w:r>
        <w:proofErr w:type="spellEnd"/>
      </w:hyperlink>
      <w:r w:rsidRPr="009F1507">
        <w:t> o </w:t>
      </w:r>
      <w:proofErr w:type="spellStart"/>
      <w:r w:rsidRPr="009F1507">
        <w:fldChar w:fldCharType="begin"/>
      </w:r>
      <w:r w:rsidRPr="009F1507">
        <w:instrText xml:space="preserve"> HYPERLINK "https://www.powerdesigner.biz/ES/powerdesigner/probar-powerdesigner-source_adw847a.html" \t "_blank" </w:instrText>
      </w:r>
      <w:r w:rsidRPr="009F1507">
        <w:fldChar w:fldCharType="separate"/>
      </w:r>
      <w:r w:rsidRPr="009F1507">
        <w:rPr>
          <w:rStyle w:val="Hipervnculo"/>
        </w:rPr>
        <w:t>Powerdesigner</w:t>
      </w:r>
      <w:proofErr w:type="spellEnd"/>
      <w:r w:rsidRPr="009F1507">
        <w:fldChar w:fldCharType="end"/>
      </w:r>
      <w:r w:rsidRPr="009F1507">
        <w:t>.</w:t>
      </w:r>
    </w:p>
    <w:p w14:paraId="6F8E36E7" w14:textId="77777777" w:rsidR="009F1507" w:rsidRPr="009F1507" w:rsidRDefault="009F1507" w:rsidP="009F1507">
      <w:pPr>
        <w:numPr>
          <w:ilvl w:val="0"/>
          <w:numId w:val="1"/>
        </w:numPr>
      </w:pPr>
      <w:proofErr w:type="spellStart"/>
      <w:r w:rsidRPr="009F1507">
        <w:rPr>
          <w:b/>
          <w:bCs/>
        </w:rPr>
        <w:t>Reporting</w:t>
      </w:r>
      <w:proofErr w:type="spellEnd"/>
      <w:r w:rsidRPr="009F1507">
        <w:t xml:space="preserve">: pasamos a la visualización de datos, reportes, </w:t>
      </w:r>
      <w:proofErr w:type="spellStart"/>
      <w:r w:rsidRPr="009F1507">
        <w:t>dashboards</w:t>
      </w:r>
      <w:proofErr w:type="spellEnd"/>
      <w:r w:rsidRPr="009F1507">
        <w:t xml:space="preserve"> y </w:t>
      </w:r>
      <w:proofErr w:type="spellStart"/>
      <w:r w:rsidRPr="009F1507">
        <w:t>storytelling</w:t>
      </w:r>
      <w:proofErr w:type="spellEnd"/>
      <w:r w:rsidRPr="009F1507">
        <w:t>. En este paso encontramos herramientas como </w:t>
      </w:r>
      <w:hyperlink r:id="rId6" w:tgtFrame="_blank" w:history="1">
        <w:r w:rsidRPr="009F1507">
          <w:rPr>
            <w:rStyle w:val="Hipervnculo"/>
          </w:rPr>
          <w:t>Power BI</w:t>
        </w:r>
      </w:hyperlink>
      <w:r w:rsidRPr="009F1507">
        <w:t>, </w:t>
      </w:r>
      <w:hyperlink r:id="rId7" w:tgtFrame="_blank" w:history="1">
        <w:r w:rsidRPr="009F1507">
          <w:rPr>
            <w:rStyle w:val="Hipervnculo"/>
          </w:rPr>
          <w:t>Tableau</w:t>
        </w:r>
      </w:hyperlink>
      <w:r w:rsidRPr="009F1507">
        <w:t>, </w:t>
      </w:r>
      <w:proofErr w:type="spellStart"/>
      <w:r w:rsidRPr="009F1507">
        <w:fldChar w:fldCharType="begin"/>
      </w:r>
      <w:r w:rsidRPr="009F1507">
        <w:instrText xml:space="preserve"> HYPERLINK "https://www.microstrategy.com/en" \t "_blank" </w:instrText>
      </w:r>
      <w:r w:rsidRPr="009F1507">
        <w:fldChar w:fldCharType="separate"/>
      </w:r>
      <w:r w:rsidRPr="009F1507">
        <w:rPr>
          <w:rStyle w:val="Hipervnculo"/>
        </w:rPr>
        <w:t>MicroStrategy</w:t>
      </w:r>
      <w:proofErr w:type="spellEnd"/>
      <w:r w:rsidRPr="009F1507">
        <w:fldChar w:fldCharType="end"/>
      </w:r>
      <w:r w:rsidRPr="009F1507">
        <w:t>, etc.</w:t>
      </w:r>
    </w:p>
    <w:p w14:paraId="3DDD2AAA" w14:textId="77777777" w:rsidR="009F1507" w:rsidRPr="009F1507" w:rsidRDefault="009F1507" w:rsidP="009F1507">
      <w:pPr>
        <w:rPr>
          <w:b/>
          <w:bCs/>
        </w:rPr>
      </w:pPr>
      <w:r w:rsidRPr="009F1507">
        <w:rPr>
          <w:b/>
          <w:bCs/>
        </w:rPr>
        <w:t>Power BI</w:t>
      </w:r>
    </w:p>
    <w:p w14:paraId="68BA8137" w14:textId="77777777" w:rsidR="009F1507" w:rsidRPr="009F1507" w:rsidRDefault="009F1507" w:rsidP="009F1507">
      <w:r w:rsidRPr="009F1507">
        <w:t>Esta plataforma unificada y escalable para BI cuenta con esta suite de negocio.</w:t>
      </w:r>
    </w:p>
    <w:p w14:paraId="55FC036E" w14:textId="77777777" w:rsidR="009F1507" w:rsidRPr="009F1507" w:rsidRDefault="009F1507" w:rsidP="009F1507">
      <w:pPr>
        <w:rPr>
          <w:b/>
          <w:bCs/>
        </w:rPr>
      </w:pPr>
      <w:r w:rsidRPr="009F1507">
        <w:rPr>
          <w:b/>
          <w:bCs/>
        </w:rPr>
        <w:t>Suite de negocio de Power BI</w:t>
      </w:r>
    </w:p>
    <w:p w14:paraId="401C74BE" w14:textId="77777777" w:rsidR="009F1507" w:rsidRPr="009F1507" w:rsidRDefault="009F1507" w:rsidP="009F1507">
      <w:pPr>
        <w:numPr>
          <w:ilvl w:val="0"/>
          <w:numId w:val="2"/>
        </w:numPr>
      </w:pPr>
      <w:r w:rsidRPr="009F1507">
        <w:rPr>
          <w:b/>
          <w:bCs/>
        </w:rPr>
        <w:t>Power BI Desktop</w:t>
      </w:r>
      <w:r w:rsidRPr="009F1507">
        <w:t>: herramienta exclusiva para Windows que permite conectarse a diversas fuentes de datos y crear reportes. Es donde empieza el flujo del proceso de una solución de BI con Power BI.</w:t>
      </w:r>
    </w:p>
    <w:p w14:paraId="1EB77870" w14:textId="77777777" w:rsidR="009F1507" w:rsidRPr="009F1507" w:rsidRDefault="009F1507" w:rsidP="009F1507">
      <w:pPr>
        <w:numPr>
          <w:ilvl w:val="0"/>
          <w:numId w:val="2"/>
        </w:numPr>
      </w:pPr>
      <w:r w:rsidRPr="009F1507">
        <w:rPr>
          <w:b/>
          <w:bCs/>
        </w:rPr>
        <w:t xml:space="preserve">Power BI </w:t>
      </w:r>
      <w:proofErr w:type="spellStart"/>
      <w:r w:rsidRPr="009F1507">
        <w:rPr>
          <w:b/>
          <w:bCs/>
        </w:rPr>
        <w:t>Service</w:t>
      </w:r>
      <w:proofErr w:type="spellEnd"/>
      <w:r w:rsidRPr="009F1507">
        <w:t>: servicio en la nube que permite establecer un ambiente colaborativo (</w:t>
      </w:r>
      <w:proofErr w:type="spellStart"/>
      <w:r w:rsidRPr="009F1507">
        <w:t>delivery</w:t>
      </w:r>
      <w:proofErr w:type="spellEnd"/>
      <w:r w:rsidRPr="009F1507">
        <w:t xml:space="preserve"> de información).</w:t>
      </w:r>
    </w:p>
    <w:p w14:paraId="7F942B3D" w14:textId="77777777" w:rsidR="009F1507" w:rsidRPr="009F1507" w:rsidRDefault="009F1507" w:rsidP="009F1507">
      <w:pPr>
        <w:numPr>
          <w:ilvl w:val="0"/>
          <w:numId w:val="2"/>
        </w:numPr>
      </w:pPr>
      <w:r w:rsidRPr="009F1507">
        <w:rPr>
          <w:b/>
          <w:bCs/>
        </w:rPr>
        <w:t>Power BI Mobile</w:t>
      </w:r>
      <w:r w:rsidRPr="009F1507">
        <w:t xml:space="preserve">: permite visualizar e interactuar con </w:t>
      </w:r>
      <w:proofErr w:type="spellStart"/>
      <w:r w:rsidRPr="009F1507">
        <w:t>dashboards</w:t>
      </w:r>
      <w:proofErr w:type="spellEnd"/>
      <w:r w:rsidRPr="009F1507">
        <w:t xml:space="preserve"> desde dispositivos móviles.</w:t>
      </w:r>
    </w:p>
    <w:p w14:paraId="724BB918" w14:textId="77777777" w:rsidR="009F1507" w:rsidRPr="009F1507" w:rsidRDefault="009F1507" w:rsidP="009F1507">
      <w:pPr>
        <w:rPr>
          <w:b/>
          <w:bCs/>
        </w:rPr>
      </w:pPr>
      <w:r w:rsidRPr="009F1507">
        <w:rPr>
          <w:b/>
          <w:bCs/>
        </w:rPr>
        <w:t>Componentes de Power BI:</w:t>
      </w:r>
    </w:p>
    <w:p w14:paraId="5E08CA53" w14:textId="26D42E30" w:rsidR="009F1507" w:rsidRDefault="009F1507" w:rsidP="009F1507">
      <w:r w:rsidRPr="009F1507">
        <w:t>● </w:t>
      </w:r>
      <w:r w:rsidRPr="009F1507">
        <w:rPr>
          <w:b/>
          <w:bCs/>
        </w:rPr>
        <w:t xml:space="preserve">Power </w:t>
      </w:r>
      <w:proofErr w:type="spellStart"/>
      <w:r w:rsidRPr="009F1507">
        <w:rPr>
          <w:b/>
          <w:bCs/>
        </w:rPr>
        <w:t>Query</w:t>
      </w:r>
      <w:proofErr w:type="spellEnd"/>
      <w:r w:rsidRPr="009F1507">
        <w:t>: para el proceso de ETL.</w:t>
      </w:r>
      <w:r w:rsidRPr="009F1507">
        <w:br/>
        <w:t>● </w:t>
      </w:r>
      <w:r w:rsidRPr="009F1507">
        <w:rPr>
          <w:b/>
          <w:bCs/>
        </w:rPr>
        <w:t xml:space="preserve">Power </w:t>
      </w:r>
      <w:proofErr w:type="spellStart"/>
      <w:r w:rsidRPr="009F1507">
        <w:rPr>
          <w:b/>
          <w:bCs/>
        </w:rPr>
        <w:t>Pivot</w:t>
      </w:r>
      <w:proofErr w:type="spellEnd"/>
      <w:r w:rsidRPr="009F1507">
        <w:t>: para el modelamiento con el fin de responder las preguntas de negocio.</w:t>
      </w:r>
    </w:p>
    <w:p w14:paraId="34FCA182" w14:textId="5ACCC94C" w:rsidR="00406D59" w:rsidRDefault="00406D59" w:rsidP="009F1507"/>
    <w:p w14:paraId="7D5356FA" w14:textId="013CA405" w:rsidR="00406D59" w:rsidRDefault="00406D59" w:rsidP="009F1507"/>
    <w:p w14:paraId="0E6CF636" w14:textId="052E3769" w:rsidR="00406D59" w:rsidRDefault="00406D59" w:rsidP="009F1507"/>
    <w:p w14:paraId="59106231" w14:textId="6493C5FB" w:rsidR="00406D59" w:rsidRDefault="00406D59" w:rsidP="009F1507"/>
    <w:p w14:paraId="141F1DFB" w14:textId="08CDD9F6" w:rsidR="00406D59" w:rsidRDefault="00406D59" w:rsidP="009F1507"/>
    <w:p w14:paraId="5C2F798C" w14:textId="77777777" w:rsidR="00406D59" w:rsidRPr="009F1507" w:rsidRDefault="00406D59" w:rsidP="009F1507"/>
    <w:p w14:paraId="24CFDF48" w14:textId="77777777" w:rsidR="00406D59" w:rsidRPr="00406D59" w:rsidRDefault="00406D59" w:rsidP="00406D59">
      <w:ins w:id="0" w:author="Unknown">
        <w:r w:rsidRPr="00406D59">
          <w:rPr>
            <w:b/>
            <w:bCs/>
          </w:rPr>
          <w:t xml:space="preserve">Power </w:t>
        </w:r>
        <w:proofErr w:type="spellStart"/>
        <w:r w:rsidRPr="00406D59">
          <w:rPr>
            <w:b/>
            <w:bCs/>
          </w:rPr>
          <w:t>Query</w:t>
        </w:r>
      </w:ins>
      <w:proofErr w:type="spellEnd"/>
      <w:r w:rsidRPr="00406D59">
        <w:br/>
        <w:t>Es una tecnología de conexión de datos que permite detectar, conectar, combinar y refinar distintos orígenes de datos para satisfacer las necesidades de análisis.</w:t>
      </w:r>
    </w:p>
    <w:p w14:paraId="55B5A14D" w14:textId="77777777" w:rsidR="00406D59" w:rsidRPr="00406D59" w:rsidRDefault="00406D59" w:rsidP="00406D59">
      <w:r w:rsidRPr="00406D59">
        <w:rPr>
          <w:b/>
          <w:bCs/>
          <w:i/>
          <w:iCs/>
        </w:rPr>
        <w:t xml:space="preserve">¡Qué hace Power </w:t>
      </w:r>
      <w:proofErr w:type="spellStart"/>
      <w:r w:rsidRPr="00406D59">
        <w:rPr>
          <w:b/>
          <w:bCs/>
          <w:i/>
          <w:iCs/>
        </w:rPr>
        <w:t>Query</w:t>
      </w:r>
      <w:proofErr w:type="spellEnd"/>
      <w:r w:rsidRPr="00406D59">
        <w:rPr>
          <w:b/>
          <w:bCs/>
          <w:i/>
          <w:iCs/>
        </w:rPr>
        <w:t>?</w:t>
      </w:r>
      <w:r w:rsidRPr="00406D59">
        <w:br/>
        <w:t>● </w:t>
      </w:r>
      <w:r w:rsidRPr="00406D59">
        <w:rPr>
          <w:b/>
          <w:bCs/>
          <w:i/>
          <w:iCs/>
        </w:rPr>
        <w:t>Extrae:</w:t>
      </w:r>
      <w:r w:rsidRPr="00406D59">
        <w:t> Desde prácticamente cualquier fuente de datos.</w:t>
      </w:r>
      <w:r w:rsidRPr="00406D59">
        <w:br/>
        <w:t>● </w:t>
      </w:r>
      <w:r w:rsidRPr="00406D59">
        <w:rPr>
          <w:b/>
          <w:bCs/>
          <w:i/>
          <w:iCs/>
        </w:rPr>
        <w:t>Transforma:</w:t>
      </w:r>
      <w:r w:rsidRPr="00406D59">
        <w:t> Desde fusionar, combinar, limpiar o enriquecer la data.</w:t>
      </w:r>
      <w:r w:rsidRPr="00406D59">
        <w:br/>
        <w:t>● </w:t>
      </w:r>
      <w:r w:rsidRPr="00406D59">
        <w:rPr>
          <w:b/>
          <w:bCs/>
          <w:i/>
          <w:iCs/>
        </w:rPr>
        <w:t>Carga:</w:t>
      </w:r>
      <w:r w:rsidRPr="00406D59">
        <w:t> Los datos para su posterior análisis en Power BI.</w:t>
      </w:r>
    </w:p>
    <w:p w14:paraId="33F9E023" w14:textId="77777777" w:rsidR="00406D59" w:rsidRPr="00406D59" w:rsidRDefault="00406D59" w:rsidP="00406D59">
      <w:proofErr w:type="gramStart"/>
      <w:r w:rsidRPr="00406D59">
        <w:rPr>
          <w:b/>
          <w:bCs/>
        </w:rPr>
        <w:t>Puntos a considerar</w:t>
      </w:r>
      <w:proofErr w:type="gramEnd"/>
      <w:r w:rsidRPr="00406D59">
        <w:rPr>
          <w:b/>
          <w:bCs/>
        </w:rPr>
        <w:t>:</w:t>
      </w:r>
      <w:r w:rsidRPr="00406D59">
        <w:br/>
        <w:t xml:space="preserve">● El objetivo del Power </w:t>
      </w:r>
      <w:proofErr w:type="spellStart"/>
      <w:r w:rsidRPr="00406D59">
        <w:t>Query</w:t>
      </w:r>
      <w:proofErr w:type="spellEnd"/>
      <w:r w:rsidRPr="00406D59">
        <w:t> </w:t>
      </w:r>
      <w:ins w:id="1" w:author="Unknown">
        <w:r w:rsidRPr="00406D59">
          <w:t>es obtener datos de una variedad de fuentes, y prepararlos para su posterior análisis.</w:t>
        </w:r>
      </w:ins>
      <w:r w:rsidRPr="00406D59">
        <w:br/>
        <w:t>● El objetivo de esta herramienta </w:t>
      </w:r>
      <w:ins w:id="2" w:author="Unknown">
        <w:r w:rsidRPr="00406D59">
          <w:t>no es analizar los datos.</w:t>
        </w:r>
      </w:ins>
      <w:r w:rsidRPr="00406D59">
        <w:br/>
        <w:t>● </w:t>
      </w:r>
      <w:r w:rsidRPr="00406D59">
        <w:rPr>
          <w:b/>
          <w:bCs/>
        </w:rPr>
        <w:t>Magia:</w:t>
      </w:r>
      <w:r w:rsidRPr="00406D59">
        <w:t> Colección de pasos que se realiza para llegar a un resultado, además permite retroceder o avanzar sin modificar el origen de datos. Similar al proceso que realiza un macro en Excel.</w:t>
      </w:r>
    </w:p>
    <w:p w14:paraId="29BABED5" w14:textId="77777777" w:rsidR="00765DC5" w:rsidRPr="00765DC5" w:rsidRDefault="00765DC5" w:rsidP="00765DC5">
      <w:r w:rsidRPr="00765DC5">
        <w:t>Combinar fuentes de datos es fundamental para poder cruzar la información y hacer un análisis con todos los datos necesarios. Veamos cómo podemos hacer combinaciones en Power BI.</w:t>
      </w:r>
    </w:p>
    <w:p w14:paraId="7C37AA8C" w14:textId="77777777" w:rsidR="00765DC5" w:rsidRPr="00765DC5" w:rsidRDefault="00765DC5" w:rsidP="00765DC5">
      <w:pPr>
        <w:rPr>
          <w:b/>
          <w:bCs/>
        </w:rPr>
      </w:pPr>
      <w:r w:rsidRPr="00765DC5">
        <w:rPr>
          <w:b/>
          <w:bCs/>
        </w:rPr>
        <w:t>Tipos de combinaciones en Power BI</w:t>
      </w:r>
    </w:p>
    <w:p w14:paraId="7E96AD66" w14:textId="77777777" w:rsidR="00765DC5" w:rsidRPr="00765DC5" w:rsidRDefault="00765DC5" w:rsidP="00765DC5">
      <w:r w:rsidRPr="00765DC5">
        <w:t>En Power BI, podemos hacer distintos tipos de combinaciones entre tablas o consultas.</w:t>
      </w:r>
    </w:p>
    <w:p w14:paraId="75871BA9" w14:textId="77777777" w:rsidR="00765DC5" w:rsidRPr="00765DC5" w:rsidRDefault="00765DC5" w:rsidP="00765DC5">
      <w:pPr>
        <w:rPr>
          <w:b/>
          <w:bCs/>
        </w:rPr>
      </w:pPr>
      <w:r w:rsidRPr="00765DC5">
        <w:rPr>
          <w:b/>
          <w:bCs/>
        </w:rPr>
        <w:t>Anexar:</w:t>
      </w:r>
    </w:p>
    <w:p w14:paraId="5B3D1B1A" w14:textId="77777777" w:rsidR="00765DC5" w:rsidRPr="00765DC5" w:rsidRDefault="00765DC5" w:rsidP="00765DC5">
      <w:pPr>
        <w:numPr>
          <w:ilvl w:val="0"/>
          <w:numId w:val="3"/>
        </w:numPr>
      </w:pPr>
      <w:r w:rsidRPr="00765DC5">
        <w:t>Permite unir dos o más tablas de manera “vertical” (es decir, se añaden filas).</w:t>
      </w:r>
    </w:p>
    <w:p w14:paraId="5245A643" w14:textId="77777777" w:rsidR="00765DC5" w:rsidRPr="00765DC5" w:rsidRDefault="00765DC5" w:rsidP="00765DC5">
      <w:pPr>
        <w:numPr>
          <w:ilvl w:val="0"/>
          <w:numId w:val="3"/>
        </w:numPr>
      </w:pPr>
      <w:r w:rsidRPr="00765DC5">
        <w:rPr>
          <w:b/>
          <w:bCs/>
        </w:rPr>
        <w:t>Se recomienda que ambas tablas tengan la misma estructura</w:t>
      </w:r>
      <w:r w:rsidRPr="00765DC5">
        <w:t>. Si este no es el caso, el sistema añade al conjunto final los campos de todas demás con valores nulos.</w:t>
      </w:r>
    </w:p>
    <w:p w14:paraId="55082ECE" w14:textId="77777777" w:rsidR="00765DC5" w:rsidRPr="00765DC5" w:rsidRDefault="00765DC5" w:rsidP="00765DC5">
      <w:pPr>
        <w:numPr>
          <w:ilvl w:val="0"/>
          <w:numId w:val="3"/>
        </w:numPr>
      </w:pPr>
      <w:r w:rsidRPr="00765DC5">
        <w:t>Similar a una operación UNION de SQL.</w:t>
      </w:r>
    </w:p>
    <w:p w14:paraId="35F88634" w14:textId="77777777" w:rsidR="00765DC5" w:rsidRPr="00765DC5" w:rsidRDefault="00765DC5" w:rsidP="00765DC5">
      <w:pPr>
        <w:numPr>
          <w:ilvl w:val="0"/>
          <w:numId w:val="3"/>
        </w:numPr>
      </w:pPr>
      <w:r w:rsidRPr="00765DC5">
        <w:t>Los resultados pueden ser una nueva consulta o ser agregada a un paso de la existente.</w:t>
      </w:r>
    </w:p>
    <w:p w14:paraId="1A414BEA" w14:textId="77777777" w:rsidR="00765DC5" w:rsidRPr="00765DC5" w:rsidRDefault="00765DC5" w:rsidP="00765DC5">
      <w:pPr>
        <w:rPr>
          <w:b/>
          <w:bCs/>
        </w:rPr>
      </w:pPr>
      <w:r w:rsidRPr="00765DC5">
        <w:rPr>
          <w:b/>
          <w:bCs/>
        </w:rPr>
        <w:t>Combinar consultas</w:t>
      </w:r>
    </w:p>
    <w:p w14:paraId="560A0D60" w14:textId="77777777" w:rsidR="00765DC5" w:rsidRPr="00765DC5" w:rsidRDefault="00765DC5" w:rsidP="00765DC5">
      <w:pPr>
        <w:numPr>
          <w:ilvl w:val="0"/>
          <w:numId w:val="4"/>
        </w:numPr>
      </w:pPr>
      <w:r w:rsidRPr="00765DC5">
        <w:t>Nos permite tomar dos tablas y cruzarlas mediante una columna en común.</w:t>
      </w:r>
    </w:p>
    <w:p w14:paraId="5AAFECA5" w14:textId="77777777" w:rsidR="00765DC5" w:rsidRPr="00765DC5" w:rsidRDefault="00765DC5" w:rsidP="00765DC5">
      <w:pPr>
        <w:numPr>
          <w:ilvl w:val="0"/>
          <w:numId w:val="4"/>
        </w:numPr>
      </w:pPr>
      <w:r w:rsidRPr="00765DC5">
        <w:t>Usualmente utilizado para complementar información de una tabla.</w:t>
      </w:r>
    </w:p>
    <w:p w14:paraId="2A166ECD" w14:textId="77777777" w:rsidR="00765DC5" w:rsidRPr="00765DC5" w:rsidRDefault="00765DC5" w:rsidP="00765DC5">
      <w:pPr>
        <w:numPr>
          <w:ilvl w:val="0"/>
          <w:numId w:val="4"/>
        </w:numPr>
      </w:pPr>
      <w:r w:rsidRPr="00765DC5">
        <w:t>Es el equivalente más cercano a la función JOIN del estándar SQL.</w:t>
      </w:r>
    </w:p>
    <w:p w14:paraId="39A587CA" w14:textId="77777777" w:rsidR="00765DC5" w:rsidRPr="00765DC5" w:rsidRDefault="00765DC5" w:rsidP="00765DC5">
      <w:pPr>
        <w:numPr>
          <w:ilvl w:val="0"/>
          <w:numId w:val="4"/>
        </w:numPr>
      </w:pPr>
      <w:r w:rsidRPr="00765DC5">
        <w:t>Los distintos tipos de combinaciones (y su equivalente en SQL) son:</w:t>
      </w:r>
    </w:p>
    <w:p w14:paraId="1E5717A4" w14:textId="77777777" w:rsidR="00765DC5" w:rsidRPr="00765DC5" w:rsidRDefault="00765DC5" w:rsidP="00765DC5">
      <w:pPr>
        <w:numPr>
          <w:ilvl w:val="1"/>
          <w:numId w:val="4"/>
        </w:numPr>
      </w:pPr>
      <w:r w:rsidRPr="00765DC5">
        <w:t>Externa izquierda (LEFT JOIN)</w:t>
      </w:r>
    </w:p>
    <w:p w14:paraId="0E32BE74" w14:textId="77777777" w:rsidR="00765DC5" w:rsidRPr="00765DC5" w:rsidRDefault="00765DC5" w:rsidP="00765DC5">
      <w:pPr>
        <w:numPr>
          <w:ilvl w:val="1"/>
          <w:numId w:val="4"/>
        </w:numPr>
      </w:pPr>
      <w:r w:rsidRPr="00765DC5">
        <w:t>Externa derecha (RIGHT JOIN)</w:t>
      </w:r>
    </w:p>
    <w:p w14:paraId="4BC133BE" w14:textId="77777777" w:rsidR="00765DC5" w:rsidRPr="00765DC5" w:rsidRDefault="00765DC5" w:rsidP="00765DC5">
      <w:pPr>
        <w:numPr>
          <w:ilvl w:val="1"/>
          <w:numId w:val="4"/>
        </w:numPr>
        <w:rPr>
          <w:lang w:val="en-US"/>
        </w:rPr>
      </w:pPr>
      <w:r w:rsidRPr="00765DC5">
        <w:rPr>
          <w:lang w:val="en-US"/>
        </w:rPr>
        <w:t xml:space="preserve">Externa </w:t>
      </w:r>
      <w:proofErr w:type="spellStart"/>
      <w:r w:rsidRPr="00765DC5">
        <w:rPr>
          <w:lang w:val="en-US"/>
        </w:rPr>
        <w:t>completa</w:t>
      </w:r>
      <w:proofErr w:type="spellEnd"/>
      <w:r w:rsidRPr="00765DC5">
        <w:rPr>
          <w:lang w:val="en-US"/>
        </w:rPr>
        <w:t xml:space="preserve"> (FULL OUTER JOIN)</w:t>
      </w:r>
    </w:p>
    <w:p w14:paraId="4DEAE46D" w14:textId="77777777" w:rsidR="00765DC5" w:rsidRPr="00765DC5" w:rsidRDefault="00765DC5" w:rsidP="00765DC5">
      <w:pPr>
        <w:numPr>
          <w:ilvl w:val="1"/>
          <w:numId w:val="4"/>
        </w:numPr>
      </w:pPr>
      <w:r w:rsidRPr="00765DC5">
        <w:t>Interna (INNER JOIN)</w:t>
      </w:r>
    </w:p>
    <w:p w14:paraId="474A12B9" w14:textId="77777777" w:rsidR="00765DC5" w:rsidRPr="00765DC5" w:rsidRDefault="00765DC5" w:rsidP="00765DC5">
      <w:pPr>
        <w:numPr>
          <w:ilvl w:val="1"/>
          <w:numId w:val="4"/>
        </w:numPr>
        <w:rPr>
          <w:lang w:val="en-US"/>
        </w:rPr>
      </w:pPr>
      <w:r w:rsidRPr="00765DC5">
        <w:rPr>
          <w:lang w:val="en-US"/>
        </w:rPr>
        <w:lastRenderedPageBreak/>
        <w:t xml:space="preserve">Anti </w:t>
      </w:r>
      <w:proofErr w:type="spellStart"/>
      <w:r w:rsidRPr="00765DC5">
        <w:rPr>
          <w:lang w:val="en-US"/>
        </w:rPr>
        <w:t>izquierda</w:t>
      </w:r>
      <w:proofErr w:type="spellEnd"/>
      <w:r w:rsidRPr="00765DC5">
        <w:rPr>
          <w:lang w:val="en-US"/>
        </w:rPr>
        <w:t xml:space="preserve"> (LEFT EXCLUSIVE JOIN)</w:t>
      </w:r>
    </w:p>
    <w:p w14:paraId="7FBD16F9" w14:textId="77777777" w:rsidR="00765DC5" w:rsidRPr="00765DC5" w:rsidRDefault="00765DC5" w:rsidP="00765DC5">
      <w:pPr>
        <w:numPr>
          <w:ilvl w:val="1"/>
          <w:numId w:val="4"/>
        </w:numPr>
        <w:rPr>
          <w:lang w:val="en-US"/>
        </w:rPr>
      </w:pPr>
      <w:r w:rsidRPr="00765DC5">
        <w:rPr>
          <w:lang w:val="en-US"/>
        </w:rPr>
        <w:t xml:space="preserve">Anti </w:t>
      </w:r>
      <w:proofErr w:type="spellStart"/>
      <w:r w:rsidRPr="00765DC5">
        <w:rPr>
          <w:lang w:val="en-US"/>
        </w:rPr>
        <w:t>derecha</w:t>
      </w:r>
      <w:proofErr w:type="spellEnd"/>
      <w:r w:rsidRPr="00765DC5">
        <w:rPr>
          <w:lang w:val="en-US"/>
        </w:rPr>
        <w:t xml:space="preserve"> (RIGHT EXCLUSIVE JOIN)</w:t>
      </w:r>
    </w:p>
    <w:p w14:paraId="14275182" w14:textId="77777777" w:rsidR="00765DC5" w:rsidRPr="00765DC5" w:rsidRDefault="00765DC5" w:rsidP="00765DC5">
      <w:pPr>
        <w:rPr>
          <w:b/>
          <w:bCs/>
        </w:rPr>
      </w:pPr>
      <w:r w:rsidRPr="00765DC5">
        <w:rPr>
          <w:b/>
          <w:bCs/>
        </w:rPr>
        <w:t>Combinar binarios:</w:t>
      </w:r>
    </w:p>
    <w:p w14:paraId="436EB63A" w14:textId="77777777" w:rsidR="00765DC5" w:rsidRPr="00765DC5" w:rsidRDefault="00765DC5" w:rsidP="00765DC5">
      <w:pPr>
        <w:numPr>
          <w:ilvl w:val="0"/>
          <w:numId w:val="5"/>
        </w:numPr>
      </w:pPr>
      <w:r w:rsidRPr="00765DC5">
        <w:t>Permite extraer las tablas de los archivos mediante un proceso automatizado.</w:t>
      </w:r>
    </w:p>
    <w:p w14:paraId="0951AC49" w14:textId="77777777" w:rsidR="00765DC5" w:rsidRPr="00765DC5" w:rsidRDefault="00765DC5" w:rsidP="00765DC5">
      <w:pPr>
        <w:numPr>
          <w:ilvl w:val="0"/>
          <w:numId w:val="5"/>
        </w:numPr>
      </w:pPr>
      <w:r w:rsidRPr="00765DC5">
        <w:t>Usualmente utilizado mediante el conector de carpeta.</w:t>
      </w:r>
    </w:p>
    <w:p w14:paraId="1D4B1E80" w14:textId="77777777" w:rsidR="00765DC5" w:rsidRPr="00765DC5" w:rsidRDefault="00765DC5" w:rsidP="00765DC5">
      <w:pPr>
        <w:numPr>
          <w:ilvl w:val="0"/>
          <w:numId w:val="5"/>
        </w:numPr>
      </w:pPr>
      <w:r w:rsidRPr="00765DC5">
        <w:t>Es de especialidad utilidad cuando la fuente de información se encuentra demasiado fragmentada como para la operación de anexar.</w:t>
      </w:r>
    </w:p>
    <w:p w14:paraId="23983B78" w14:textId="77777777" w:rsidR="00B6553F" w:rsidRPr="00B6553F" w:rsidRDefault="00B6553F" w:rsidP="00B6553F">
      <w:r w:rsidRPr="00B6553F">
        <w:t>En bases de datos nos encontramos con los conceptos de </w:t>
      </w:r>
      <w:hyperlink r:id="rId8" w:tgtFrame="_blank" w:history="1">
        <w:r w:rsidRPr="00B6553F">
          <w:rPr>
            <w:rStyle w:val="Hipervnculo"/>
            <w:b/>
            <w:bCs/>
          </w:rPr>
          <w:t>relaciones</w:t>
        </w:r>
      </w:hyperlink>
      <w:r w:rsidRPr="00B6553F">
        <w:t> y </w:t>
      </w:r>
      <w:r w:rsidRPr="00B6553F">
        <w:rPr>
          <w:b/>
          <w:bCs/>
        </w:rPr>
        <w:t>filtros</w:t>
      </w:r>
      <w:r w:rsidRPr="00B6553F">
        <w:t>. Las relaciones se refieren a </w:t>
      </w:r>
      <w:r w:rsidRPr="00B6553F">
        <w:rPr>
          <w:b/>
          <w:bCs/>
        </w:rPr>
        <w:t>la correspondencia que hay entre tablas</w:t>
      </w:r>
      <w:r w:rsidRPr="00B6553F">
        <w:t>. Los filtros, por otro lado, se refieren a incluir (o no) ciertos registros al consultar una base de datos, en función de ciertos criterios.</w:t>
      </w:r>
    </w:p>
    <w:p w14:paraId="222E35E6" w14:textId="77777777" w:rsidR="00B6553F" w:rsidRPr="00B6553F" w:rsidRDefault="00B6553F" w:rsidP="00B6553F">
      <w:pPr>
        <w:rPr>
          <w:b/>
          <w:bCs/>
        </w:rPr>
      </w:pPr>
      <w:r w:rsidRPr="00B6553F">
        <w:rPr>
          <w:b/>
          <w:bCs/>
        </w:rPr>
        <w:t>Relaciones de Tablas</w:t>
      </w:r>
    </w:p>
    <w:p w14:paraId="61D68115" w14:textId="77777777" w:rsidR="00B6553F" w:rsidRPr="00B6553F" w:rsidRDefault="00B6553F" w:rsidP="00B6553F">
      <w:r w:rsidRPr="00B6553F">
        <w:t>Cuando hablamos de relaciones entre tablas, tenemos dos conceptos claves:</w:t>
      </w:r>
    </w:p>
    <w:p w14:paraId="7D22FC3C" w14:textId="77777777" w:rsidR="00B6553F" w:rsidRPr="00B6553F" w:rsidRDefault="00B6553F" w:rsidP="00B6553F">
      <w:pPr>
        <w:numPr>
          <w:ilvl w:val="0"/>
          <w:numId w:val="6"/>
        </w:numPr>
      </w:pPr>
      <w:r w:rsidRPr="00B6553F">
        <w:rPr>
          <w:b/>
          <w:bCs/>
        </w:rPr>
        <w:t>Llaves primarias (</w:t>
      </w:r>
      <w:proofErr w:type="spellStart"/>
      <w:r w:rsidRPr="00B6553F">
        <w:rPr>
          <w:b/>
          <w:bCs/>
        </w:rPr>
        <w:t>Primary</w:t>
      </w:r>
      <w:proofErr w:type="spellEnd"/>
      <w:r w:rsidRPr="00B6553F">
        <w:rPr>
          <w:b/>
          <w:bCs/>
        </w:rPr>
        <w:t xml:space="preserve"> </w:t>
      </w:r>
      <w:proofErr w:type="spellStart"/>
      <w:r w:rsidRPr="00B6553F">
        <w:rPr>
          <w:b/>
          <w:bCs/>
        </w:rPr>
        <w:t>Keys</w:t>
      </w:r>
      <w:proofErr w:type="spellEnd"/>
      <w:r w:rsidRPr="00B6553F">
        <w:rPr>
          <w:b/>
          <w:bCs/>
        </w:rPr>
        <w:t>)</w:t>
      </w:r>
      <w:r w:rsidRPr="00B6553F">
        <w:t>: definen la clave principal de la tabla. </w:t>
      </w:r>
      <w:r w:rsidRPr="00B6553F">
        <w:rPr>
          <w:b/>
          <w:bCs/>
        </w:rPr>
        <w:t>No pueden contener valores nulos ni duplicados</w:t>
      </w:r>
      <w:r w:rsidRPr="00B6553F">
        <w:t>.</w:t>
      </w:r>
    </w:p>
    <w:p w14:paraId="4233826E" w14:textId="77777777" w:rsidR="00B6553F" w:rsidRPr="00B6553F" w:rsidRDefault="00B6553F" w:rsidP="00B6553F">
      <w:pPr>
        <w:numPr>
          <w:ilvl w:val="0"/>
          <w:numId w:val="6"/>
        </w:numPr>
      </w:pPr>
      <w:r w:rsidRPr="00B6553F">
        <w:rPr>
          <w:b/>
          <w:bCs/>
        </w:rPr>
        <w:t>Llaves foráneas (</w:t>
      </w:r>
      <w:proofErr w:type="spellStart"/>
      <w:r w:rsidRPr="00B6553F">
        <w:rPr>
          <w:b/>
          <w:bCs/>
        </w:rPr>
        <w:t>Foreign</w:t>
      </w:r>
      <w:proofErr w:type="spellEnd"/>
      <w:r w:rsidRPr="00B6553F">
        <w:rPr>
          <w:b/>
          <w:bCs/>
        </w:rPr>
        <w:t xml:space="preserve"> </w:t>
      </w:r>
      <w:proofErr w:type="spellStart"/>
      <w:r w:rsidRPr="00B6553F">
        <w:rPr>
          <w:b/>
          <w:bCs/>
        </w:rPr>
        <w:t>Keys</w:t>
      </w:r>
      <w:proofErr w:type="spellEnd"/>
      <w:r w:rsidRPr="00B6553F">
        <w:rPr>
          <w:b/>
          <w:bCs/>
        </w:rPr>
        <w:t>)</w:t>
      </w:r>
      <w:r w:rsidRPr="00B6553F">
        <w:t>: es una columna, o conjunto de columnas, que </w:t>
      </w:r>
      <w:r w:rsidRPr="00B6553F">
        <w:rPr>
          <w:b/>
          <w:bCs/>
        </w:rPr>
        <w:t>contiene un valor que hace referencia a una fila de otra tabla</w:t>
      </w:r>
      <w:r w:rsidRPr="00B6553F">
        <w:t>.</w:t>
      </w:r>
    </w:p>
    <w:p w14:paraId="4D1FA0E2" w14:textId="77777777" w:rsidR="00B6553F" w:rsidRPr="00B6553F" w:rsidRDefault="00B6553F" w:rsidP="00B6553F">
      <w:pPr>
        <w:rPr>
          <w:b/>
          <w:bCs/>
        </w:rPr>
      </w:pPr>
      <w:r w:rsidRPr="00B6553F">
        <w:rPr>
          <w:b/>
          <w:bCs/>
        </w:rPr>
        <w:t>Tipos de Relaciones</w:t>
      </w:r>
    </w:p>
    <w:p w14:paraId="516BDFA8" w14:textId="77777777" w:rsidR="00B6553F" w:rsidRPr="00B6553F" w:rsidRDefault="00B6553F" w:rsidP="00B6553F">
      <w:pPr>
        <w:numPr>
          <w:ilvl w:val="0"/>
          <w:numId w:val="7"/>
        </w:numPr>
      </w:pPr>
      <w:r w:rsidRPr="00B6553F">
        <w:rPr>
          <w:b/>
          <w:bCs/>
        </w:rPr>
        <w:t>1 a 1 (1-1)</w:t>
      </w:r>
      <w:r w:rsidRPr="00B6553F">
        <w:t>: ambas tablas se conectan con sus llaves primarias.</w:t>
      </w:r>
    </w:p>
    <w:p w14:paraId="32701CE7" w14:textId="77777777" w:rsidR="00B6553F" w:rsidRPr="00B6553F" w:rsidRDefault="00B6553F" w:rsidP="00B6553F">
      <w:pPr>
        <w:numPr>
          <w:ilvl w:val="0"/>
          <w:numId w:val="7"/>
        </w:numPr>
      </w:pPr>
      <w:r w:rsidRPr="00B6553F">
        <w:rPr>
          <w:b/>
          <w:bCs/>
        </w:rPr>
        <w:t>1 a muchos (1-*)</w:t>
      </w:r>
      <w:r w:rsidRPr="00B6553F">
        <w:t>: cuando se conecta una llave primaria con una llave foránea de otra tabla. Es la que se debe buscar en Power BI.</w:t>
      </w:r>
    </w:p>
    <w:p w14:paraId="1211A0D7" w14:textId="77777777" w:rsidR="00B6553F" w:rsidRPr="00B6553F" w:rsidRDefault="00B6553F" w:rsidP="00B6553F">
      <w:pPr>
        <w:numPr>
          <w:ilvl w:val="0"/>
          <w:numId w:val="7"/>
        </w:numPr>
      </w:pPr>
      <w:r w:rsidRPr="00B6553F">
        <w:rPr>
          <w:b/>
          <w:bCs/>
        </w:rPr>
        <w:t>Muchos a muchos (* - *)</w:t>
      </w:r>
      <w:r w:rsidRPr="00B6553F">
        <w:t>: ocurre cuando ambas tablas se relacionan por sus llaves foráneas (ninguna de las columnas tiene valores únicos). Se recomienda evitar este tipo de relación.</w:t>
      </w:r>
    </w:p>
    <w:p w14:paraId="11FEC92A" w14:textId="77777777" w:rsidR="00B97B23" w:rsidRDefault="00B97B23" w:rsidP="00B97B23">
      <w:r>
        <w:t xml:space="preserve">Recordemos que el flujo de </w:t>
      </w:r>
      <w:proofErr w:type="gramStart"/>
      <w:r>
        <w:t xml:space="preserve">Business </w:t>
      </w:r>
      <w:proofErr w:type="spellStart"/>
      <w:r>
        <w:t>Intelligence</w:t>
      </w:r>
      <w:proofErr w:type="spellEnd"/>
      <w:proofErr w:type="gramEnd"/>
      <w:r>
        <w:t xml:space="preserve"> se compone de estos pasos: ETL, modelado de datos y </w:t>
      </w:r>
      <w:proofErr w:type="spellStart"/>
      <w:r>
        <w:t>reporting</w:t>
      </w:r>
      <w:proofErr w:type="spellEnd"/>
      <w:r>
        <w:t xml:space="preserve">. El modelado de datos se refiere a transformar los datos a un formato que haga las labores de </w:t>
      </w:r>
      <w:proofErr w:type="spellStart"/>
      <w:r>
        <w:t>reporting</w:t>
      </w:r>
      <w:proofErr w:type="spellEnd"/>
      <w:r>
        <w:t xml:space="preserve"> más sencillas. Para esto hay varias opciones de modelos de datos.</w:t>
      </w:r>
    </w:p>
    <w:p w14:paraId="767802FB" w14:textId="77777777" w:rsidR="00B97B23" w:rsidRDefault="00B97B23" w:rsidP="00B97B23"/>
    <w:p w14:paraId="75175642" w14:textId="77777777" w:rsidR="00B97B23" w:rsidRDefault="00B97B23" w:rsidP="00B97B23">
      <w:r>
        <w:t>Modelos de datos</w:t>
      </w:r>
    </w:p>
    <w:p w14:paraId="1B552494" w14:textId="77777777" w:rsidR="00B97B23" w:rsidRDefault="00B97B23" w:rsidP="00B97B23">
      <w:r>
        <w:t>Existen varios tipos de modelos de datos: estrella, copo de nieve, etc. En cuanto a Power BI, el modelo más eficiente es el de estrella, debido a que resulta en tablas con relaciones uno a muchos. El modelo de estrella se compone de:</w:t>
      </w:r>
    </w:p>
    <w:p w14:paraId="2C690C52" w14:textId="77777777" w:rsidR="00B97B23" w:rsidRDefault="00B97B23" w:rsidP="00B97B23"/>
    <w:p w14:paraId="550A755D" w14:textId="77777777" w:rsidR="00B97B23" w:rsidRDefault="00B97B23" w:rsidP="00B97B23">
      <w:r>
        <w:lastRenderedPageBreak/>
        <w:t>Tabla dimensión (de búsqueda): tiene descripciones de la tabla de hechos. Las dimensiones añaden contexto a los hechos. Por ejemplo: fechas, ubicación, etc.</w:t>
      </w:r>
    </w:p>
    <w:p w14:paraId="0D4546E2" w14:textId="77777777" w:rsidR="00B97B23" w:rsidRDefault="00B97B23" w:rsidP="00B97B23"/>
    <w:p w14:paraId="3A5031F1" w14:textId="5FA64C7C" w:rsidR="00A0011D" w:rsidRDefault="00B97B23" w:rsidP="00B97B23">
      <w:r>
        <w:t xml:space="preserve">Tabla de hechos (transaccionales o </w:t>
      </w:r>
      <w:proofErr w:type="spellStart"/>
      <w:r>
        <w:t>fact</w:t>
      </w:r>
      <w:proofErr w:type="spellEnd"/>
      <w:r>
        <w:t>): tiene el grueso de la información. Por ejemplo: ventas, subscripciones, órdenes, etc.</w:t>
      </w:r>
    </w:p>
    <w:p w14:paraId="09D10C2A" w14:textId="33CC55F0" w:rsidR="00822F7C" w:rsidRDefault="00822F7C" w:rsidP="00B97B23"/>
    <w:p w14:paraId="66008522" w14:textId="77777777" w:rsidR="00822F7C" w:rsidRPr="00822F7C" w:rsidRDefault="00822F7C" w:rsidP="00822F7C">
      <w:r w:rsidRPr="00822F7C">
        <w:rPr>
          <w:i/>
          <w:iCs/>
        </w:rPr>
        <w:t xml:space="preserve">Data </w:t>
      </w:r>
      <w:proofErr w:type="spellStart"/>
      <w:r w:rsidRPr="00822F7C">
        <w:rPr>
          <w:i/>
          <w:iCs/>
        </w:rPr>
        <w:t>Analysis</w:t>
      </w:r>
      <w:proofErr w:type="spellEnd"/>
      <w:r w:rsidRPr="00822F7C">
        <w:rPr>
          <w:i/>
          <w:iCs/>
        </w:rPr>
        <w:t xml:space="preserve"> </w:t>
      </w:r>
      <w:proofErr w:type="spellStart"/>
      <w:r w:rsidRPr="00822F7C">
        <w:rPr>
          <w:i/>
          <w:iCs/>
        </w:rPr>
        <w:t>Expression</w:t>
      </w:r>
      <w:proofErr w:type="spellEnd"/>
      <w:r w:rsidRPr="00822F7C">
        <w:t>, o </w:t>
      </w:r>
      <w:r w:rsidRPr="00822F7C">
        <w:rPr>
          <w:b/>
          <w:bCs/>
          <w:i/>
          <w:iCs/>
        </w:rPr>
        <w:t>DAX</w:t>
      </w:r>
      <w:r w:rsidRPr="00822F7C">
        <w:t xml:space="preserve">, nos permite crear fórmulas analíticas. Fue creado para manipular un modelo de datos tabular. Originalmente, fue generado como extensión de </w:t>
      </w:r>
      <w:proofErr w:type="spellStart"/>
      <w:r w:rsidRPr="00822F7C">
        <w:t>excel</w:t>
      </w:r>
      <w:proofErr w:type="spellEnd"/>
      <w:r w:rsidRPr="00822F7C">
        <w:t>. </w:t>
      </w:r>
      <w:r w:rsidRPr="00822F7C">
        <w:rPr>
          <w:b/>
          <w:bCs/>
        </w:rPr>
        <w:t>Es una colección de funciones y operadores que pueden ser utilizados en expresiones que permiten calcular uno o más valores.</w:t>
      </w:r>
      <w:r w:rsidRPr="00822F7C">
        <w:t> También se encuentra en PBI, Excel y SSAS Tabular.</w:t>
      </w:r>
    </w:p>
    <w:p w14:paraId="3D0046CA" w14:textId="77777777" w:rsidR="00822F7C" w:rsidRPr="00822F7C" w:rsidRDefault="00822F7C" w:rsidP="00822F7C">
      <w:pPr>
        <w:rPr>
          <w:b/>
          <w:bCs/>
        </w:rPr>
      </w:pPr>
      <w:r w:rsidRPr="00822F7C">
        <w:rPr>
          <w:b/>
          <w:bCs/>
        </w:rPr>
        <w:t>Ventajas de DAX</w:t>
      </w:r>
    </w:p>
    <w:p w14:paraId="4EA87A44" w14:textId="77777777" w:rsidR="00822F7C" w:rsidRPr="00822F7C" w:rsidRDefault="00822F7C" w:rsidP="00822F7C">
      <w:r w:rsidRPr="00822F7C">
        <w:rPr>
          <w:i/>
          <w:iCs/>
        </w:rPr>
        <w:t>DAX</w:t>
      </w:r>
      <w:r w:rsidRPr="00822F7C">
        <w:t> tiene varias ventajas. Está pensado para usuarios </w:t>
      </w:r>
      <w:r w:rsidRPr="00822F7C">
        <w:rPr>
          <w:i/>
          <w:iCs/>
        </w:rPr>
        <w:t>BI</w:t>
      </w:r>
      <w:r w:rsidRPr="00822F7C">
        <w:t>, y posee una menor curva de aprendizaje para analistas de datos. Aprovecha el conocimiento de trabajar con fórmulas de Excel, añadiéndole más capacidades como:</w:t>
      </w:r>
    </w:p>
    <w:p w14:paraId="30675619" w14:textId="77777777" w:rsidR="00822F7C" w:rsidRPr="00822F7C" w:rsidRDefault="00822F7C" w:rsidP="00822F7C">
      <w:pPr>
        <w:numPr>
          <w:ilvl w:val="0"/>
          <w:numId w:val="8"/>
        </w:numPr>
      </w:pPr>
      <w:r w:rsidRPr="00822F7C">
        <w:t>Relaciones de navegación.</w:t>
      </w:r>
    </w:p>
    <w:p w14:paraId="075EDD4B" w14:textId="77777777" w:rsidR="00822F7C" w:rsidRPr="00822F7C" w:rsidRDefault="00822F7C" w:rsidP="00822F7C">
      <w:pPr>
        <w:numPr>
          <w:ilvl w:val="0"/>
          <w:numId w:val="8"/>
        </w:numPr>
      </w:pPr>
      <w:r w:rsidRPr="00822F7C">
        <w:t>Cálculo dinámico de dimensiones.</w:t>
      </w:r>
    </w:p>
    <w:p w14:paraId="5D5C4269" w14:textId="77777777" w:rsidR="00822F7C" w:rsidRPr="00822F7C" w:rsidRDefault="00822F7C" w:rsidP="00822F7C">
      <w:pPr>
        <w:numPr>
          <w:ilvl w:val="0"/>
          <w:numId w:val="8"/>
        </w:numPr>
      </w:pPr>
      <w:r w:rsidRPr="00822F7C">
        <w:t xml:space="preserve">Manejo de dimensiones de tiempo (time </w:t>
      </w:r>
      <w:proofErr w:type="spellStart"/>
      <w:r w:rsidRPr="00822F7C">
        <w:t>intelligence</w:t>
      </w:r>
      <w:proofErr w:type="spellEnd"/>
      <w:r w:rsidRPr="00822F7C">
        <w:t>).</w:t>
      </w:r>
    </w:p>
    <w:p w14:paraId="376CB0E1" w14:textId="77777777" w:rsidR="00822F7C" w:rsidRPr="00822F7C" w:rsidRDefault="00822F7C" w:rsidP="00822F7C">
      <w:pPr>
        <w:rPr>
          <w:b/>
          <w:bCs/>
        </w:rPr>
      </w:pPr>
      <w:r w:rsidRPr="00822F7C">
        <w:rPr>
          <w:b/>
          <w:bCs/>
        </w:rPr>
        <w:t>Formato de DAX</w:t>
      </w:r>
    </w:p>
    <w:p w14:paraId="5FCA6F71" w14:textId="77777777" w:rsidR="00822F7C" w:rsidRPr="00822F7C" w:rsidRDefault="00822F7C" w:rsidP="00822F7C">
      <w:pPr>
        <w:numPr>
          <w:ilvl w:val="0"/>
          <w:numId w:val="9"/>
        </w:numPr>
      </w:pPr>
      <w:r w:rsidRPr="00822F7C">
        <w:t>‘Nombre de tabla’[Nombre de columna]</w:t>
      </w:r>
    </w:p>
    <w:p w14:paraId="74223BBB" w14:textId="77777777" w:rsidR="00822F7C" w:rsidRPr="00822F7C" w:rsidRDefault="00822F7C" w:rsidP="00822F7C">
      <w:r w:rsidRPr="00822F7C">
        <w:t>Ejemplo: ‘Tabla Productos’[Precio]</w:t>
      </w:r>
    </w:p>
    <w:p w14:paraId="605A7489" w14:textId="77777777" w:rsidR="00822F7C" w:rsidRPr="00822F7C" w:rsidRDefault="00822F7C" w:rsidP="00822F7C">
      <w:pPr>
        <w:numPr>
          <w:ilvl w:val="0"/>
          <w:numId w:val="10"/>
        </w:numPr>
      </w:pPr>
      <w:r w:rsidRPr="00822F7C">
        <w:t>El nombre de la tabla puede ser omitido al usarse en columnas calculadas, más no se recomienda hacerlo por cuestiones de ambigüedad.</w:t>
      </w:r>
    </w:p>
    <w:p w14:paraId="09359280" w14:textId="77777777" w:rsidR="00822F7C" w:rsidRPr="00822F7C" w:rsidRDefault="00822F7C" w:rsidP="00822F7C">
      <w:pPr>
        <w:rPr>
          <w:b/>
          <w:bCs/>
        </w:rPr>
      </w:pPr>
      <w:r w:rsidRPr="00822F7C">
        <w:rPr>
          <w:b/>
          <w:bCs/>
        </w:rPr>
        <w:t>¿Qué podemos generar con DAX?</w:t>
      </w:r>
    </w:p>
    <w:p w14:paraId="6741ED19" w14:textId="77777777" w:rsidR="00822F7C" w:rsidRPr="00822F7C" w:rsidRDefault="00822F7C" w:rsidP="00822F7C">
      <w:pPr>
        <w:numPr>
          <w:ilvl w:val="0"/>
          <w:numId w:val="11"/>
        </w:numPr>
      </w:pPr>
      <w:r w:rsidRPr="00822F7C">
        <w:rPr>
          <w:b/>
          <w:bCs/>
        </w:rPr>
        <w:t>Columnas calculadas</w:t>
      </w:r>
      <w:r w:rsidRPr="00822F7C">
        <w:t>: crea nuevas columnas en el modelo de datos. Es un método para conectar tablas con múltiples columnas clave.</w:t>
      </w:r>
    </w:p>
    <w:p w14:paraId="6731C58D" w14:textId="77777777" w:rsidR="00822F7C" w:rsidRPr="00822F7C" w:rsidRDefault="00822F7C" w:rsidP="00822F7C">
      <w:pPr>
        <w:numPr>
          <w:ilvl w:val="0"/>
          <w:numId w:val="11"/>
        </w:numPr>
      </w:pPr>
      <w:r w:rsidRPr="00822F7C">
        <w:rPr>
          <w:b/>
          <w:bCs/>
        </w:rPr>
        <w:t>Tablas Calculadas</w:t>
      </w:r>
      <w:r w:rsidRPr="00822F7C">
        <w:t>: crea una tabla derivada de otra tabla.</w:t>
      </w:r>
    </w:p>
    <w:p w14:paraId="7B749A85" w14:textId="77777777" w:rsidR="00822F7C" w:rsidRPr="00822F7C" w:rsidRDefault="00822F7C" w:rsidP="00822F7C">
      <w:pPr>
        <w:numPr>
          <w:ilvl w:val="0"/>
          <w:numId w:val="11"/>
        </w:numPr>
      </w:pPr>
      <w:r w:rsidRPr="00822F7C">
        <w:rPr>
          <w:b/>
          <w:bCs/>
        </w:rPr>
        <w:t>Medidas</w:t>
      </w:r>
      <w:r w:rsidRPr="00822F7C">
        <w:t>: crea cálculos dinámicos guardados en memoria. </w:t>
      </w:r>
      <w:r w:rsidRPr="00822F7C">
        <w:rPr>
          <w:b/>
          <w:bCs/>
        </w:rPr>
        <w:t>Más eficientes que las columnas calculadas</w:t>
      </w:r>
      <w:r w:rsidRPr="00822F7C">
        <w:t>. Soportan la inteligencia de tiempo.</w:t>
      </w:r>
    </w:p>
    <w:p w14:paraId="4F56B009" w14:textId="77777777" w:rsidR="001B09A0" w:rsidRDefault="001B09A0" w:rsidP="001B09A0">
      <w:r>
        <w:t>Inteligencia de tiempo hace referencia a las técnicas, herramientas y metodologías que nos permiten analizar nuestras medidas minuciosamente a través del tiempo. Está presente en todas las soluciones de inteligencia de negocios como punto de partida para explorar la información.</w:t>
      </w:r>
    </w:p>
    <w:p w14:paraId="4BAC1A0B" w14:textId="77777777" w:rsidR="001B09A0" w:rsidRDefault="001B09A0" w:rsidP="001B09A0"/>
    <w:p w14:paraId="246FEA7F" w14:textId="77777777" w:rsidR="001B09A0" w:rsidRDefault="001B09A0" w:rsidP="001B09A0">
      <w:r>
        <w:lastRenderedPageBreak/>
        <w:t>La inteligencia de tiempo permite analizar la evolución de nuestras medidas en tiempo, monitorear el crecimiento de manera detallada y realizar proyecciones.</w:t>
      </w:r>
    </w:p>
    <w:p w14:paraId="7483BD16" w14:textId="77777777" w:rsidR="001B09A0" w:rsidRDefault="001B09A0" w:rsidP="001B09A0"/>
    <w:p w14:paraId="7CF9E29C" w14:textId="77777777" w:rsidR="001B09A0" w:rsidRDefault="001B09A0" w:rsidP="001B09A0">
      <w:r>
        <w:t>Funciones de inteligencia de tiempo</w:t>
      </w:r>
    </w:p>
    <w:p w14:paraId="197770FD" w14:textId="77777777" w:rsidR="001B09A0" w:rsidRDefault="001B09A0" w:rsidP="001B09A0">
      <w:r>
        <w:t>Puedes encontrar una explicación de las diferentes funciones de inteligencia de tiempo en la documentación. Hay distintos tipos de funciones:</w:t>
      </w:r>
    </w:p>
    <w:p w14:paraId="16364632" w14:textId="77777777" w:rsidR="001B09A0" w:rsidRDefault="001B09A0" w:rsidP="001B09A0"/>
    <w:p w14:paraId="3B2FAD0D" w14:textId="77777777" w:rsidR="001B09A0" w:rsidRPr="00134CD0" w:rsidRDefault="001B09A0" w:rsidP="001B09A0">
      <w:pPr>
        <w:rPr>
          <w:b/>
          <w:bCs/>
        </w:rPr>
      </w:pPr>
      <w:r w:rsidRPr="00134CD0">
        <w:rPr>
          <w:b/>
          <w:bCs/>
        </w:rPr>
        <w:t>Devuelven una sola fecha: FIRSTDATE, LASTDATE, STARTOFMONTH, etc.</w:t>
      </w:r>
    </w:p>
    <w:p w14:paraId="2F0EB11A" w14:textId="77777777" w:rsidR="001B09A0" w:rsidRPr="00134CD0" w:rsidRDefault="001B09A0" w:rsidP="001B09A0">
      <w:pPr>
        <w:rPr>
          <w:b/>
          <w:bCs/>
        </w:rPr>
      </w:pPr>
      <w:r w:rsidRPr="00134CD0">
        <w:rPr>
          <w:b/>
          <w:bCs/>
        </w:rPr>
        <w:t>Devuelven una tabla de fechas: PARALLELPERIOD, DATEADD, DATEBETWEEN, etc.</w:t>
      </w:r>
    </w:p>
    <w:p w14:paraId="61AD0311" w14:textId="77777777" w:rsidR="001B09A0" w:rsidRPr="00134CD0" w:rsidRDefault="001B09A0" w:rsidP="001B09A0">
      <w:pPr>
        <w:rPr>
          <w:b/>
          <w:bCs/>
        </w:rPr>
      </w:pPr>
      <w:r w:rsidRPr="00134CD0">
        <w:rPr>
          <w:b/>
          <w:bCs/>
        </w:rPr>
        <w:t>Evalúan expresiones a lo largo de un periodo de tiempo: TOTALMTD, TOTALQTD, TOTALYTD.</w:t>
      </w:r>
    </w:p>
    <w:p w14:paraId="4109B83F" w14:textId="2E66F0BD" w:rsidR="00822F7C" w:rsidRPr="00134CD0" w:rsidRDefault="001B09A0" w:rsidP="001B09A0">
      <w:pPr>
        <w:rPr>
          <w:b/>
          <w:bCs/>
        </w:rPr>
      </w:pPr>
      <w:r w:rsidRPr="00134CD0">
        <w:rPr>
          <w:b/>
          <w:bCs/>
        </w:rPr>
        <w:t>Dan apoyo en análisis financieros: OPENINGBALANCEMONTH, OPENINGBALANCEYEAR, CLOSINGBALANCEMONTH, etc.</w:t>
      </w:r>
    </w:p>
    <w:p w14:paraId="3E2E4499" w14:textId="2DE6F2A4" w:rsidR="00134CD0" w:rsidRPr="00134CD0" w:rsidRDefault="00134CD0" w:rsidP="001B09A0">
      <w:pPr>
        <w:rPr>
          <w:b/>
          <w:bCs/>
        </w:rPr>
      </w:pPr>
      <w:r w:rsidRPr="00134CD0">
        <w:rPr>
          <w:b/>
          <w:bCs/>
        </w:rPr>
        <w:t>FUNCIONES ITERATIVAS:</w:t>
      </w:r>
    </w:p>
    <w:p w14:paraId="562778FB" w14:textId="77777777" w:rsidR="00134CD0" w:rsidRPr="00134CD0" w:rsidRDefault="00134CD0" w:rsidP="00134CD0">
      <w:r w:rsidRPr="00134CD0">
        <w:t>Las </w:t>
      </w:r>
      <w:r w:rsidRPr="00134CD0">
        <w:rPr>
          <w:b/>
          <w:bCs/>
        </w:rPr>
        <w:t>funciones iterativas</w:t>
      </w:r>
      <w:r w:rsidRPr="00134CD0">
        <w:t> son especiales dentro de DAX. Nos permiten </w:t>
      </w:r>
      <w:r w:rsidRPr="00134CD0">
        <w:rPr>
          <w:b/>
          <w:bCs/>
        </w:rPr>
        <w:t>crear operaciones a nivel de fila y calcular el resultado</w:t>
      </w:r>
      <w:r w:rsidRPr="00134CD0">
        <w:t>. A las funciones iterativas también se les conoce como funciones X. Algunas de estas funciones son: SUMX, AVERAGEX, MAXX, MINX, STDEVX.S, PERCENTILEX.EXC y CONCATENATEX.</w:t>
      </w:r>
    </w:p>
    <w:p w14:paraId="435914B8" w14:textId="77777777" w:rsidR="00134CD0" w:rsidRPr="00134CD0" w:rsidRDefault="00134CD0" w:rsidP="00134CD0">
      <w:r w:rsidRPr="00134CD0">
        <w:t>Un caso de uso es multiplicar dos valores dentro de una misma fila y sumar los resultados de cada multiplicación. Esto lo hacemos con la función SUMX.</w:t>
      </w:r>
    </w:p>
    <w:p w14:paraId="79DDD646" w14:textId="77777777" w:rsidR="00134CD0" w:rsidRDefault="00134CD0" w:rsidP="001B09A0"/>
    <w:sectPr w:rsidR="00134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867"/>
    <w:multiLevelType w:val="multilevel"/>
    <w:tmpl w:val="6356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F5FEF"/>
    <w:multiLevelType w:val="multilevel"/>
    <w:tmpl w:val="54B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C50A0"/>
    <w:multiLevelType w:val="multilevel"/>
    <w:tmpl w:val="C1A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C00BB"/>
    <w:multiLevelType w:val="multilevel"/>
    <w:tmpl w:val="8C40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61C1D"/>
    <w:multiLevelType w:val="multilevel"/>
    <w:tmpl w:val="5A4A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E7B9D"/>
    <w:multiLevelType w:val="multilevel"/>
    <w:tmpl w:val="EEE6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C24D2"/>
    <w:multiLevelType w:val="multilevel"/>
    <w:tmpl w:val="794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53264"/>
    <w:multiLevelType w:val="multilevel"/>
    <w:tmpl w:val="E5F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145FF"/>
    <w:multiLevelType w:val="multilevel"/>
    <w:tmpl w:val="1AD6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42FDE"/>
    <w:multiLevelType w:val="multilevel"/>
    <w:tmpl w:val="49E6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664A9"/>
    <w:multiLevelType w:val="multilevel"/>
    <w:tmpl w:val="C9AE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592936">
    <w:abstractNumId w:val="2"/>
  </w:num>
  <w:num w:numId="2" w16cid:durableId="649332994">
    <w:abstractNumId w:val="10"/>
  </w:num>
  <w:num w:numId="3" w16cid:durableId="1856384428">
    <w:abstractNumId w:val="4"/>
  </w:num>
  <w:num w:numId="4" w16cid:durableId="1684942467">
    <w:abstractNumId w:val="8"/>
  </w:num>
  <w:num w:numId="5" w16cid:durableId="597103358">
    <w:abstractNumId w:val="6"/>
  </w:num>
  <w:num w:numId="6" w16cid:durableId="207837846">
    <w:abstractNumId w:val="3"/>
  </w:num>
  <w:num w:numId="7" w16cid:durableId="6950575">
    <w:abstractNumId w:val="1"/>
  </w:num>
  <w:num w:numId="8" w16cid:durableId="1923029844">
    <w:abstractNumId w:val="7"/>
  </w:num>
  <w:num w:numId="9" w16cid:durableId="707798573">
    <w:abstractNumId w:val="0"/>
  </w:num>
  <w:num w:numId="10" w16cid:durableId="1347633167">
    <w:abstractNumId w:val="9"/>
  </w:num>
  <w:num w:numId="11" w16cid:durableId="1378814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95"/>
    <w:rsid w:val="00077761"/>
    <w:rsid w:val="00134CD0"/>
    <w:rsid w:val="001B09A0"/>
    <w:rsid w:val="003F55E0"/>
    <w:rsid w:val="00406D59"/>
    <w:rsid w:val="0058556B"/>
    <w:rsid w:val="00765DC5"/>
    <w:rsid w:val="008177CD"/>
    <w:rsid w:val="00822F7C"/>
    <w:rsid w:val="00984C95"/>
    <w:rsid w:val="009F1507"/>
    <w:rsid w:val="00A0011D"/>
    <w:rsid w:val="00B50F87"/>
    <w:rsid w:val="00B6553F"/>
    <w:rsid w:val="00B97B23"/>
    <w:rsid w:val="00BF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A885"/>
  <w15:chartTrackingRefBased/>
  <w15:docId w15:val="{6874CF8D-E0DF-4C87-BFC5-51A3AAFE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15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1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zi.com/clases/1566-bd/20199-relacion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blea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werbi.microsoft.com/en-us/" TargetMode="External"/><Relationship Id="rId5" Type="http://schemas.openxmlformats.org/officeDocument/2006/relationships/hyperlink" Target="https://www.erwin.com/products/erwin-data-model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5</Pages>
  <Words>1382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Hernández</dc:creator>
  <cp:keywords/>
  <dc:description/>
  <cp:lastModifiedBy>Mateo Hernández</cp:lastModifiedBy>
  <cp:revision>5</cp:revision>
  <dcterms:created xsi:type="dcterms:W3CDTF">2023-02-09T01:26:00Z</dcterms:created>
  <dcterms:modified xsi:type="dcterms:W3CDTF">2023-02-10T19:26:00Z</dcterms:modified>
</cp:coreProperties>
</file>